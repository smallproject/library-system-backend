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7C85" w14:textId="77777777" w:rsidR="006425AC" w:rsidRDefault="006425AC" w:rsidP="006425AC">
      <w:pPr>
        <w:rPr>
          <w:ins w:id="0" w:author="Jasper Aurelio Villas" w:date="2024-09-06T15:06:00Z" w16du:dateUtc="2024-09-06T13:06:00Z"/>
        </w:rPr>
      </w:pPr>
      <w:ins w:id="1" w:author="Jasper Aurelio Villas" w:date="2024-09-06T15:06:00Z" w16du:dateUtc="2024-09-06T13:06:00Z">
        <w:r>
          <w:t>Functionele eisen:</w:t>
        </w:r>
      </w:ins>
    </w:p>
    <w:p w14:paraId="162EFAD2" w14:textId="77777777" w:rsidR="006425AC" w:rsidRDefault="006425AC" w:rsidP="006425AC">
      <w:pPr>
        <w:pStyle w:val="ListParagraph"/>
        <w:numPr>
          <w:ilvl w:val="0"/>
          <w:numId w:val="1"/>
        </w:numPr>
        <w:rPr>
          <w:ins w:id="2" w:author="Jasper Aurelio Villas" w:date="2024-09-06T15:06:00Z" w16du:dateUtc="2024-09-06T13:06:00Z"/>
        </w:rPr>
      </w:pPr>
      <w:ins w:id="3" w:author="Jasper Aurelio Villas" w:date="2024-09-06T15:06:00Z" w16du:dateUtc="2024-09-06T13:06:00Z">
        <w:r>
          <w:t>Bibliothecaris voegen nieuwe bestellingen toe door het bestelformulier in te vullen</w:t>
        </w:r>
      </w:ins>
    </w:p>
    <w:p w14:paraId="2359118C" w14:textId="77777777" w:rsidR="006425AC" w:rsidRDefault="006425AC" w:rsidP="006425AC">
      <w:pPr>
        <w:pStyle w:val="ListParagraph"/>
        <w:numPr>
          <w:ilvl w:val="0"/>
          <w:numId w:val="1"/>
        </w:numPr>
        <w:rPr>
          <w:ins w:id="4" w:author="Jasper Aurelio Villas" w:date="2024-09-06T15:06:00Z" w16du:dateUtc="2024-09-06T13:06:00Z"/>
        </w:rPr>
      </w:pPr>
      <w:ins w:id="5" w:author="Jasper Aurelio Villas" w:date="2024-09-06T15:06:00Z" w16du:dateUtc="2024-09-06T13:06:00Z">
        <w:r>
          <w:t>Het systeem checkt direct of het ingevoerde adres geldig is. Zo niet, dan wordt een foutmelding getoond en kan het formulier niet worden verstuurd.</w:t>
        </w:r>
      </w:ins>
    </w:p>
    <w:p w14:paraId="2B02F7BC" w14:textId="77777777" w:rsidR="006425AC" w:rsidRDefault="006425AC" w:rsidP="006425AC">
      <w:pPr>
        <w:pStyle w:val="ListParagraph"/>
        <w:numPr>
          <w:ilvl w:val="0"/>
          <w:numId w:val="1"/>
        </w:numPr>
        <w:rPr>
          <w:ins w:id="6" w:author="Jasper Aurelio Villas" w:date="2024-09-06T15:06:00Z" w16du:dateUtc="2024-09-06T13:06:00Z"/>
        </w:rPr>
      </w:pPr>
      <w:ins w:id="7" w:author="Jasper Aurelio Villas" w:date="2024-09-06T15:06:00Z" w16du:dateUtc="2024-09-06T13:06:00Z">
        <w:r>
          <w:t>Alle bestellingen en wijzigingen worden geregistreerd in een database.</w:t>
        </w:r>
      </w:ins>
    </w:p>
    <w:p w14:paraId="2BE6B2E7" w14:textId="77777777" w:rsidR="006425AC" w:rsidRDefault="006425AC" w:rsidP="006425AC">
      <w:pPr>
        <w:rPr>
          <w:ins w:id="8" w:author="Jasper Aurelio Villas" w:date="2024-09-06T15:06:00Z" w16du:dateUtc="2024-09-06T13:06:00Z"/>
        </w:rPr>
      </w:pPr>
    </w:p>
    <w:p w14:paraId="4C6A05F5" w14:textId="77777777" w:rsidR="006425AC" w:rsidRDefault="006425AC" w:rsidP="006425AC">
      <w:pPr>
        <w:rPr>
          <w:ins w:id="9" w:author="Jasper Aurelio Villas" w:date="2024-09-06T15:06:00Z" w16du:dateUtc="2024-09-06T13:06:00Z"/>
        </w:rPr>
      </w:pPr>
      <w:ins w:id="10" w:author="Jasper Aurelio Villas" w:date="2024-09-06T15:06:00Z" w16du:dateUtc="2024-09-06T13:06:00Z">
        <w:r>
          <w:t>Niet Functionele eisen:</w:t>
        </w:r>
      </w:ins>
    </w:p>
    <w:p w14:paraId="1A737122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1" w:author="Jasper Aurelio Villas" w:date="2024-09-06T15:06:00Z" w16du:dateUtc="2024-09-06T13:06:00Z"/>
        </w:rPr>
      </w:pPr>
      <w:ins w:id="12" w:author="Jasper Aurelio Villas" w:date="2024-09-06T15:06:00Z" w16du:dateUtc="2024-09-06T13:06:00Z">
        <w:r>
          <w:t>Gebruiksvriendelijkheid:</w:t>
        </w:r>
      </w:ins>
    </w:p>
    <w:p w14:paraId="59C7D2C2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3" w:author="Jasper Aurelio Villas" w:date="2024-09-06T15:06:00Z" w16du:dateUtc="2024-09-06T13:06:00Z"/>
        </w:rPr>
      </w:pPr>
      <w:ins w:id="14" w:author="Jasper Aurelio Villas" w:date="2024-09-06T15:06:00Z" w16du:dateUtc="2024-09-06T13:06:00Z">
        <w:r>
          <w:t>Betrouwbaarheid:</w:t>
        </w:r>
      </w:ins>
    </w:p>
    <w:p w14:paraId="61ED3929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5" w:author="Jasper Aurelio Villas" w:date="2024-09-06T15:06:00Z" w16du:dateUtc="2024-09-06T13:06:00Z"/>
        </w:rPr>
      </w:pPr>
      <w:ins w:id="16" w:author="Jasper Aurelio Villas" w:date="2024-09-06T15:06:00Z" w16du:dateUtc="2024-09-06T13:06:00Z">
        <w:r>
          <w:t>Prestatie</w:t>
        </w:r>
      </w:ins>
    </w:p>
    <w:p w14:paraId="64B6CE2E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7" w:author="Jasper Aurelio Villas" w:date="2024-09-06T15:06:00Z" w16du:dateUtc="2024-09-06T13:06:00Z"/>
        </w:rPr>
      </w:pPr>
      <w:ins w:id="18" w:author="Jasper Aurelio Villas" w:date="2024-09-06T15:06:00Z" w16du:dateUtc="2024-09-06T13:06:00Z">
        <w:r>
          <w:t>Ondersteuning:</w:t>
        </w:r>
      </w:ins>
    </w:p>
    <w:p w14:paraId="5410B751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19" w:author="Jasper Aurelio Villas" w:date="2024-09-06T15:06:00Z" w16du:dateUtc="2024-09-06T13:06:00Z"/>
        </w:rPr>
      </w:pPr>
      <w:ins w:id="20" w:author="Jasper Aurelio Villas" w:date="2024-09-06T15:06:00Z" w16du:dateUtc="2024-09-06T13:06:00Z">
        <w:r>
          <w:t>Veiligheid:</w:t>
        </w:r>
      </w:ins>
    </w:p>
    <w:p w14:paraId="20557AE4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21" w:author="Jasper Aurelio Villas" w:date="2024-09-06T15:06:00Z" w16du:dateUtc="2024-09-06T13:06:00Z"/>
        </w:rPr>
      </w:pPr>
      <w:ins w:id="22" w:author="Jasper Aurelio Villas" w:date="2024-09-06T15:06:00Z" w16du:dateUtc="2024-09-06T13:06:00Z">
        <w:r>
          <w:t xml:space="preserve">Dankzij de </w:t>
        </w:r>
        <w:proofErr w:type="spellStart"/>
        <w:r>
          <w:t>layout</w:t>
        </w:r>
        <w:proofErr w:type="spellEnd"/>
        <w:r>
          <w:t xml:space="preserve"> kunnen medewerkers snel en makkelijk een nieuwe bestelling plaatsen</w:t>
        </w:r>
      </w:ins>
    </w:p>
    <w:p w14:paraId="0A5835DA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23" w:author="Jasper Aurelio Villas" w:date="2024-09-06T15:06:00Z" w16du:dateUtc="2024-09-06T13:06:00Z"/>
        </w:rPr>
      </w:pPr>
      <w:ins w:id="24" w:author="Jasper Aurelio Villas" w:date="2024-09-06T15:06:00Z" w16du:dateUtc="2024-09-06T13:06:00Z">
        <w:r>
          <w:t>Er is documentatie beschikbaar die beschrijft hoe ontwikkelaars data van onze server kunnen opvragen via de API</w:t>
        </w:r>
      </w:ins>
    </w:p>
    <w:p w14:paraId="7516A86F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25" w:author="Jasper Aurelio Villas" w:date="2024-09-06T15:06:00Z" w16du:dateUtc="2024-09-06T13:06:00Z"/>
        </w:rPr>
      </w:pPr>
      <w:ins w:id="26" w:author="Jasper Aurelio Villas" w:date="2024-09-06T15:06:00Z" w16du:dateUtc="2024-09-06T13:06:00Z">
        <w:r>
          <w:t>Er mag geen verlies in snelheid optreden binnen de range van 0 tot 1000 gelijktijdige gebruikers</w:t>
        </w:r>
      </w:ins>
    </w:p>
    <w:p w14:paraId="0148AC07" w14:textId="77777777" w:rsidR="006425AC" w:rsidRDefault="006425AC" w:rsidP="006425AC">
      <w:pPr>
        <w:pStyle w:val="ListParagraph"/>
        <w:numPr>
          <w:ilvl w:val="0"/>
          <w:numId w:val="2"/>
        </w:numPr>
        <w:rPr>
          <w:ins w:id="27" w:author="Jasper Aurelio Villas" w:date="2024-09-06T15:06:00Z" w16du:dateUtc="2024-09-06T13:06:00Z"/>
        </w:rPr>
      </w:pPr>
      <w:ins w:id="28" w:author="Jasper Aurelio Villas" w:date="2024-09-06T15:06:00Z" w16du:dateUtc="2024-09-06T13:06:00Z">
        <w:r>
          <w:t>Er wordt gebruik gemaakt van JSON Web tokens voor authenticatie</w:t>
        </w:r>
      </w:ins>
    </w:p>
    <w:p w14:paraId="5BFC4C34" w14:textId="77777777" w:rsidR="006425AC" w:rsidRDefault="006425AC" w:rsidP="006425AC">
      <w:pPr>
        <w:pStyle w:val="ListParagraph"/>
        <w:pPrChange w:id="29" w:author="Jasper Aurelio Villas" w:date="2024-09-06T15:06:00Z" w16du:dateUtc="2024-09-06T13:06:00Z">
          <w:pPr/>
        </w:pPrChange>
      </w:pPr>
    </w:p>
    <w:p w14:paraId="66B3B590" w14:textId="77777777" w:rsidR="004D1F7E" w:rsidRDefault="004D1F7E"/>
    <w:sectPr w:rsidR="004D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71068"/>
    <w:multiLevelType w:val="hybridMultilevel"/>
    <w:tmpl w:val="208E55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D6DDB"/>
    <w:multiLevelType w:val="hybridMultilevel"/>
    <w:tmpl w:val="6D7224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711450">
    <w:abstractNumId w:val="0"/>
  </w:num>
  <w:num w:numId="2" w16cid:durableId="14222884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sper Aurelio Villas">
    <w15:presenceInfo w15:providerId="Windows Live" w15:userId="20a5a91417c307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C0"/>
    <w:rsid w:val="004D1F7E"/>
    <w:rsid w:val="005939C0"/>
    <w:rsid w:val="006425AC"/>
    <w:rsid w:val="0081535A"/>
    <w:rsid w:val="00AC4FA0"/>
    <w:rsid w:val="00C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E0FA"/>
  <w15:chartTrackingRefBased/>
  <w15:docId w15:val="{C9651C4C-2078-4D5B-937B-19AF663F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AC"/>
  </w:style>
  <w:style w:type="paragraph" w:styleId="Heading1">
    <w:name w:val="heading 1"/>
    <w:basedOn w:val="Normal"/>
    <w:next w:val="Normal"/>
    <w:link w:val="Heading1Char"/>
    <w:uiPriority w:val="9"/>
    <w:qFormat/>
    <w:rsid w:val="0059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Aurelio Villas</dc:creator>
  <cp:keywords/>
  <dc:description/>
  <cp:lastModifiedBy>Jasper Aurelio Villas</cp:lastModifiedBy>
  <cp:revision>2</cp:revision>
  <dcterms:created xsi:type="dcterms:W3CDTF">2024-09-06T12:55:00Z</dcterms:created>
  <dcterms:modified xsi:type="dcterms:W3CDTF">2024-09-06T13:10:00Z</dcterms:modified>
</cp:coreProperties>
</file>